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76" w:rsidRPr="009D7A76" w:rsidRDefault="009D7A76" w:rsidP="009D7A76">
      <w:pPr>
        <w:shd w:val="clear" w:color="auto" w:fill="FFFFFF"/>
        <w:spacing w:before="48" w:after="48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14364"/>
          <w:kern w:val="36"/>
          <w:sz w:val="48"/>
          <w:szCs w:val="48"/>
          <w:lang w:eastAsia="es-CR"/>
        </w:rPr>
      </w:pPr>
      <w:r w:rsidRPr="009D7A76">
        <w:rPr>
          <w:rFonts w:ascii="Times New Roman" w:eastAsia="Times New Roman" w:hAnsi="Times New Roman" w:cs="Times New Roman"/>
          <w:b/>
          <w:bCs/>
          <w:color w:val="014364"/>
          <w:kern w:val="36"/>
          <w:sz w:val="48"/>
          <w:szCs w:val="48"/>
          <w:lang w:eastAsia="es-CR"/>
        </w:rPr>
        <w:t xml:space="preserve">Linux IP </w:t>
      </w:r>
      <w:proofErr w:type="spellStart"/>
      <w:r w:rsidRPr="009D7A76">
        <w:rPr>
          <w:rFonts w:ascii="Times New Roman" w:eastAsia="Times New Roman" w:hAnsi="Times New Roman" w:cs="Times New Roman"/>
          <w:b/>
          <w:bCs/>
          <w:color w:val="014364"/>
          <w:kern w:val="36"/>
          <w:sz w:val="48"/>
          <w:szCs w:val="48"/>
          <w:lang w:eastAsia="es-CR"/>
        </w:rPr>
        <w:t>Commands</w:t>
      </w:r>
      <w:proofErr w:type="spellEnd"/>
    </w:p>
    <w:p w:rsidR="009D7A76" w:rsidRPr="009D7A76" w:rsidRDefault="009D7A76" w:rsidP="009D7A76">
      <w:pPr>
        <w:shd w:val="clear" w:color="auto" w:fill="FFFFFF"/>
        <w:spacing w:after="0" w:line="240" w:lineRule="auto"/>
        <w:textAlignment w:val="top"/>
        <w:rPr>
          <w:ins w:id="0" w:author="Unknown"/>
          <w:rFonts w:ascii="Times New Roman" w:eastAsia="Times New Roman" w:hAnsi="Times New Roman" w:cs="Times New Roman"/>
          <w:color w:val="000000"/>
          <w:lang w:eastAsia="es-CR"/>
        </w:rPr>
      </w:pPr>
      <w:ins w:id="1" w:author="Unknown">
        <w:r w:rsidRPr="009D7A76">
          <w:rPr>
            <w:rFonts w:ascii="Times New Roman" w:eastAsia="Times New Roman" w:hAnsi="Times New Roman" w:cs="Times New Roman"/>
            <w:color w:val="000000"/>
            <w:lang w:eastAsia="es-CR"/>
          </w:rPr>
          <w:br/>
        </w:r>
      </w:ins>
    </w:p>
    <w:p w:rsidR="00945A92" w:rsidRPr="009D7A76" w:rsidRDefault="009D7A76" w:rsidP="009D7A76">
      <w:pPr>
        <w:rPr>
          <w:lang w:val="en-US"/>
        </w:rPr>
      </w:pPr>
      <w:ins w:id="2" w:author="Unknown"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Display Current Config for all NIC's: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Display Current Config for eth0: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Assign IP: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eth0 192.168.1.2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Ping: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ping -c 3 192.168.1.1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Assign multiple IP's: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eth0:0 192.168.1.2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Assign second IP: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eth0:1 192.168.1.3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Disable network card: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 down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Enable network card: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 up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View current routing table: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route "or" route -n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View arp cache: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arp "or" arp -n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Assign IP/Subnet: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ifconfig eth0 192.168.1.2 netmask 255.255.255.0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Assign Default Gateway: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route add default gw 192.168.1.1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Trace Route: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traceroute www.whatismyip.com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Trace Path: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tracepath www.whatismyip.com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DNS Test: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host www.whatismyip.com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Advanced DNS Test: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dig www.whatismyip.com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Reverse Lookup: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host 66.11.119.69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b/>
            <w:bCs/>
            <w:color w:val="014634"/>
            <w:lang w:val="en-US" w:eastAsia="es-CR"/>
          </w:rPr>
          <w:t>Advanced Reverse Lookup: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t xml:space="preserve"> dig -x 66.11.119.69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  <w:t xml:space="preserve">*You MUST be at the ROOT user to make/save any changes. Linux users, your distribution will determine the location of your network config file which will need to be updated and saved in order 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lastRenderedPageBreak/>
          <w:t>for the changes to remain in effect after rebooting. Network cards are referred to as eth0, eth1, eth2, etc based on their position on the PCI bus.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  <w:t>*Special thanks to Gergely for the Linux commands!</w:t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br/>
          <w:t xml:space="preserve">Read more: </w:t>
        </w:r>
        <w:r w:rsidRPr="009D7A76">
          <w:rPr>
            <w:rFonts w:ascii="Times New Roman" w:eastAsia="Times New Roman" w:hAnsi="Times New Roman" w:cs="Times New Roman"/>
            <w:color w:val="000000"/>
            <w:lang w:eastAsia="es-CR"/>
          </w:rPr>
          <w:fldChar w:fldCharType="begin"/>
        </w:r>
        <w:r w:rsidRPr="009D7A76">
          <w:rPr>
            <w:rFonts w:ascii="Times New Roman" w:eastAsia="Times New Roman" w:hAnsi="Times New Roman" w:cs="Times New Roman"/>
            <w:color w:val="000000"/>
            <w:lang w:val="en-US" w:eastAsia="es-CR"/>
          </w:rPr>
          <w:instrText xml:space="preserve"> HYPERLINK "http://www.whatismyip.com/faq/linux-ip-commands.asp" \l "ixzz1eSxN4IWM" </w:instrText>
        </w:r>
        <w:r w:rsidRPr="009D7A76">
          <w:rPr>
            <w:rFonts w:ascii="Times New Roman" w:eastAsia="Times New Roman" w:hAnsi="Times New Roman" w:cs="Times New Roman"/>
            <w:color w:val="000000"/>
            <w:lang w:eastAsia="es-CR"/>
          </w:rPr>
          <w:fldChar w:fldCharType="separate"/>
        </w:r>
        <w:r w:rsidRPr="009D7A76">
          <w:rPr>
            <w:rFonts w:ascii="Times New Roman" w:eastAsia="Times New Roman" w:hAnsi="Times New Roman" w:cs="Times New Roman"/>
            <w:color w:val="003399"/>
            <w:u w:val="single"/>
            <w:lang w:val="en-US" w:eastAsia="es-CR"/>
          </w:rPr>
          <w:t>http://www.whatismyip.com/faq/linux-ip-commands.asp#ixzz1eSxN4IWM</w:t>
        </w:r>
        <w:r w:rsidRPr="009D7A76">
          <w:rPr>
            <w:rFonts w:ascii="Times New Roman" w:eastAsia="Times New Roman" w:hAnsi="Times New Roman" w:cs="Times New Roman"/>
            <w:color w:val="000000"/>
            <w:lang w:eastAsia="es-CR"/>
          </w:rPr>
          <w:fldChar w:fldCharType="end"/>
        </w:r>
      </w:ins>
      <w:bookmarkStart w:id="3" w:name="_GoBack"/>
      <w:bookmarkEnd w:id="3"/>
    </w:p>
    <w:sectPr w:rsidR="00945A92" w:rsidRPr="009D7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76"/>
    <w:rsid w:val="00945A92"/>
    <w:rsid w:val="009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7A76"/>
    <w:pPr>
      <w:spacing w:before="48" w:after="48" w:line="240" w:lineRule="auto"/>
      <w:outlineLvl w:val="0"/>
    </w:pPr>
    <w:rPr>
      <w:rFonts w:ascii="Times New Roman" w:eastAsia="Times New Roman" w:hAnsi="Times New Roman" w:cs="Times New Roman"/>
      <w:b/>
      <w:bCs/>
      <w:color w:val="014364"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A76"/>
    <w:rPr>
      <w:rFonts w:ascii="Times New Roman" w:eastAsia="Times New Roman" w:hAnsi="Times New Roman" w:cs="Times New Roman"/>
      <w:b/>
      <w:bCs/>
      <w:color w:val="014364"/>
      <w:kern w:val="36"/>
      <w:sz w:val="48"/>
      <w:szCs w:val="48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9D7A76"/>
    <w:rPr>
      <w:color w:val="336699"/>
      <w:u w:val="single"/>
    </w:rPr>
  </w:style>
  <w:style w:type="paragraph" w:customStyle="1" w:styleId="image-right">
    <w:name w:val="image-right"/>
    <w:basedOn w:val="Normal"/>
    <w:rsid w:val="009D7A76"/>
    <w:pPr>
      <w:spacing w:before="96" w:after="192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9D7A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7A76"/>
    <w:pPr>
      <w:spacing w:before="48" w:after="48" w:line="240" w:lineRule="auto"/>
      <w:outlineLvl w:val="0"/>
    </w:pPr>
    <w:rPr>
      <w:rFonts w:ascii="Times New Roman" w:eastAsia="Times New Roman" w:hAnsi="Times New Roman" w:cs="Times New Roman"/>
      <w:b/>
      <w:bCs/>
      <w:color w:val="014364"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A76"/>
    <w:rPr>
      <w:rFonts w:ascii="Times New Roman" w:eastAsia="Times New Roman" w:hAnsi="Times New Roman" w:cs="Times New Roman"/>
      <w:b/>
      <w:bCs/>
      <w:color w:val="014364"/>
      <w:kern w:val="36"/>
      <w:sz w:val="48"/>
      <w:szCs w:val="48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9D7A76"/>
    <w:rPr>
      <w:color w:val="336699"/>
      <w:u w:val="single"/>
    </w:rPr>
  </w:style>
  <w:style w:type="paragraph" w:customStyle="1" w:styleId="image-right">
    <w:name w:val="image-right"/>
    <w:basedOn w:val="Normal"/>
    <w:rsid w:val="009D7A76"/>
    <w:pPr>
      <w:spacing w:before="96" w:after="192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9D7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</cp:revision>
  <dcterms:created xsi:type="dcterms:W3CDTF">2011-11-22T19:57:00Z</dcterms:created>
  <dcterms:modified xsi:type="dcterms:W3CDTF">2011-11-22T19:58:00Z</dcterms:modified>
</cp:coreProperties>
</file>